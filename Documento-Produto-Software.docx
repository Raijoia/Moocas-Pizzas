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49070DFF" w:rsidR="00081EC4" w:rsidRDefault="004D78F7">
      <w:pPr>
        <w:jc w:val="right"/>
        <w:rPr>
          <w:lang w:val="pt-BR"/>
        </w:rPr>
      </w:pPr>
      <w:r>
        <w:fldChar w:fldCharType="begin"/>
      </w:r>
      <w:r>
        <w:instrText xml:space="preserve"> INCLUDEPICTURE "https://www.usjt.br/app/themes/mobister/dist/images/sao-judas-universidade.png" \* MERGEFORMATINET </w:instrText>
      </w:r>
      <w:r>
        <w:fldChar w:fldCharType="separate"/>
      </w:r>
      <w:r w:rsidR="00BA0CBA">
        <w:fldChar w:fldCharType="begin"/>
      </w:r>
      <w:r w:rsidR="00BA0CBA">
        <w:instrText xml:space="preserve"> INCLUDEPICTURE  "https://www.usjt.br/app/themes/mobister/dist/images/sao-judas-universidade.png" \* MERGEFORMATINET </w:instrText>
      </w:r>
      <w:r w:rsidR="00BA0CBA">
        <w:fldChar w:fldCharType="separate"/>
      </w:r>
      <w:r w:rsidR="00341990">
        <w:fldChar w:fldCharType="begin"/>
      </w:r>
      <w:r w:rsidR="00341990">
        <w:instrText xml:space="preserve"> INCLUDEPICTURE  "https://www.usjt.br/app/themes/mobister/dist/images/sao-judas-universidade.png" \* MERGEFORMATINET </w:instrText>
      </w:r>
      <w:r w:rsidR="00341990">
        <w:fldChar w:fldCharType="separate"/>
      </w:r>
      <w:r w:rsidR="00000000">
        <w:fldChar w:fldCharType="begin"/>
      </w:r>
      <w:r w:rsidR="00000000">
        <w:instrText xml:space="preserve"> INCLUDEPICTURE  "https://www.usjt.br/app/themes/mobister/dist/images/sao-judas-universidade.png" \* MERGEFORMATINET </w:instrText>
      </w:r>
      <w:r w:rsidR="00000000">
        <w:fldChar w:fldCharType="separate"/>
      </w:r>
      <w:r w:rsidR="00000000">
        <w:pict w14:anchorId="06C4DA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ão Judas" style="width:125.25pt;height:39.75pt">
            <v:imagedata r:id="rId7" r:href="rId8"/>
          </v:shape>
        </w:pict>
      </w:r>
      <w:r w:rsidR="00000000">
        <w:fldChar w:fldCharType="end"/>
      </w:r>
      <w:r w:rsidR="00341990">
        <w:fldChar w:fldCharType="end"/>
      </w:r>
      <w:r w:rsidR="00BA0CBA">
        <w:fldChar w:fldCharType="end"/>
      </w:r>
      <w:r>
        <w:fldChar w:fldCharType="end"/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0C9CD6C3" w14:textId="781F6A80" w:rsidR="009B7245" w:rsidRDefault="006979BC">
      <w:pPr>
        <w:jc w:val="center"/>
        <w:outlineLvl w:val="0"/>
        <w:rPr>
          <w:rFonts w:ascii="Arial" w:hAnsi="Arial"/>
          <w:b/>
          <w:sz w:val="48"/>
          <w:lang w:val="pt-BR"/>
        </w:rPr>
      </w:pPr>
      <w:proofErr w:type="spellStart"/>
      <w:r>
        <w:rPr>
          <w:rFonts w:ascii="Arial" w:hAnsi="Arial"/>
          <w:b/>
          <w:sz w:val="48"/>
          <w:lang w:val="pt-BR"/>
        </w:rPr>
        <w:t>Easy</w:t>
      </w:r>
      <w:proofErr w:type="spellEnd"/>
      <w:r>
        <w:rPr>
          <w:rFonts w:ascii="Arial" w:hAnsi="Arial"/>
          <w:b/>
          <w:sz w:val="48"/>
          <w:lang w:val="pt-BR"/>
        </w:rPr>
        <w:t xml:space="preserve"> </w:t>
      </w:r>
      <w:proofErr w:type="spellStart"/>
      <w:r>
        <w:rPr>
          <w:rFonts w:ascii="Arial" w:hAnsi="Arial"/>
          <w:b/>
          <w:sz w:val="48"/>
          <w:lang w:val="pt-BR"/>
        </w:rPr>
        <w:t>Queue</w:t>
      </w:r>
      <w:proofErr w:type="spellEnd"/>
    </w:p>
    <w:p w14:paraId="4423F091" w14:textId="77777777" w:rsidR="00BE4E48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0409E78A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  <w:r w:rsidR="006979BC">
        <w:rPr>
          <w:b/>
          <w:sz w:val="24"/>
          <w:lang w:val="pt-BR"/>
        </w:rPr>
        <w:t xml:space="preserve"> </w:t>
      </w:r>
      <w:r w:rsidR="006979BC" w:rsidRPr="006979BC">
        <w:rPr>
          <w:b/>
          <w:sz w:val="24"/>
          <w:lang w:val="pt-BR"/>
        </w:rPr>
        <w:t xml:space="preserve">Bruno Godoy Dias, Matheus Henrique Oliveira Chuang, Raí </w:t>
      </w:r>
      <w:proofErr w:type="spellStart"/>
      <w:r w:rsidR="006979BC" w:rsidRPr="006979BC">
        <w:rPr>
          <w:b/>
          <w:sz w:val="24"/>
          <w:lang w:val="pt-BR"/>
        </w:rPr>
        <w:t>jóia</w:t>
      </w:r>
      <w:proofErr w:type="spellEnd"/>
      <w:r w:rsidR="006979BC" w:rsidRPr="006979BC">
        <w:rPr>
          <w:b/>
          <w:sz w:val="24"/>
          <w:lang w:val="pt-BR"/>
        </w:rPr>
        <w:t xml:space="preserve"> </w:t>
      </w:r>
      <w:proofErr w:type="spellStart"/>
      <w:r w:rsidR="006979BC" w:rsidRPr="006979BC">
        <w:rPr>
          <w:b/>
          <w:sz w:val="24"/>
          <w:lang w:val="pt-BR"/>
        </w:rPr>
        <w:t>miquilino</w:t>
      </w:r>
      <w:proofErr w:type="spellEnd"/>
      <w:r w:rsidR="006979BC" w:rsidRPr="006979BC">
        <w:rPr>
          <w:b/>
          <w:sz w:val="24"/>
          <w:lang w:val="pt-BR"/>
        </w:rPr>
        <w:t xml:space="preserve"> </w:t>
      </w:r>
      <w:proofErr w:type="spellStart"/>
      <w:r w:rsidR="006979BC" w:rsidRPr="006979BC">
        <w:rPr>
          <w:b/>
          <w:sz w:val="24"/>
          <w:lang w:val="pt-BR"/>
        </w:rPr>
        <w:t>valencio</w:t>
      </w:r>
      <w:proofErr w:type="spellEnd"/>
    </w:p>
    <w:p w14:paraId="7D880976" w14:textId="66DFFE1C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3F795132" w14:textId="77777777" w:rsidR="006979BC" w:rsidRDefault="006979BC" w:rsidP="006979BC">
      <w:pPr>
        <w:tabs>
          <w:tab w:val="left" w:pos="3686"/>
        </w:tabs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208D8EA2" w:rsidR="00081EC4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20</w:t>
      </w:r>
      <w:r w:rsidR="009B7245">
        <w:rPr>
          <w:rFonts w:ascii="Arial" w:hAnsi="Arial"/>
          <w:b/>
          <w:sz w:val="24"/>
          <w:lang w:val="pt-BR"/>
        </w:rPr>
        <w:t>2</w:t>
      </w:r>
      <w:r w:rsidR="004D707D">
        <w:rPr>
          <w:rFonts w:ascii="Arial" w:hAnsi="Arial"/>
          <w:b/>
          <w:sz w:val="24"/>
          <w:lang w:val="pt-BR"/>
        </w:rPr>
        <w:t>5-1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3482095B" w14:textId="1EAAF5CC" w:rsidR="0066183F" w:rsidRDefault="00081EC4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66183F" w:rsidRPr="009E3842">
        <w:rPr>
          <w:noProof/>
        </w:rPr>
        <w:t>1.</w:t>
      </w:r>
      <w:r w:rsidR="0066183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66183F" w:rsidRPr="009E3842">
        <w:rPr>
          <w:noProof/>
        </w:rPr>
        <w:t>Introdução</w:t>
      </w:r>
      <w:r w:rsidR="0066183F">
        <w:rPr>
          <w:noProof/>
        </w:rPr>
        <w:tab/>
      </w:r>
      <w:r w:rsidR="0066183F">
        <w:rPr>
          <w:noProof/>
        </w:rPr>
        <w:fldChar w:fldCharType="begin"/>
      </w:r>
      <w:r w:rsidR="0066183F">
        <w:rPr>
          <w:noProof/>
        </w:rPr>
        <w:instrText xml:space="preserve"> PAGEREF _Toc48772996 \h </w:instrText>
      </w:r>
      <w:r w:rsidR="0066183F">
        <w:rPr>
          <w:noProof/>
        </w:rPr>
      </w:r>
      <w:r w:rsidR="0066183F">
        <w:rPr>
          <w:noProof/>
        </w:rPr>
        <w:fldChar w:fldCharType="separate"/>
      </w:r>
      <w:r w:rsidR="0066183F">
        <w:rPr>
          <w:noProof/>
        </w:rPr>
        <w:t>3</w:t>
      </w:r>
      <w:r w:rsidR="0066183F">
        <w:rPr>
          <w:noProof/>
        </w:rPr>
        <w:fldChar w:fldCharType="end"/>
      </w:r>
    </w:p>
    <w:p w14:paraId="7BADCA10" w14:textId="7C1D2089" w:rsidR="0066183F" w:rsidRDefault="0066183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9E3842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9E3842">
        <w:rPr>
          <w:noProof/>
          <w:lang w:val="pt-BR"/>
        </w:rPr>
        <w:t>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_Toc48772997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2DB821" w14:textId="01316C6F" w:rsidR="0066183F" w:rsidRDefault="0066183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9E3842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9E3842">
        <w:rPr>
          <w:noProof/>
          <w:lang w:val="pt-BR"/>
        </w:rPr>
        <w:t>Objetivos a serem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FDAE9E" w14:textId="53DA0734" w:rsidR="0066183F" w:rsidRDefault="0066183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9E3842">
        <w:rPr>
          <w:noProof/>
          <w:lang w:val="pt-BR"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9E3842">
        <w:rPr>
          <w:noProof/>
          <w:lang w:val="pt-BR"/>
        </w:rPr>
        <w:t>Escopo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20BB12" w14:textId="289BC20B" w:rsidR="0066183F" w:rsidRDefault="0066183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E3842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9E3842">
        <w:rPr>
          <w:noProof/>
        </w:rPr>
        <w:t>Definição do Modelo de 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B54296" w14:textId="15435381" w:rsidR="0066183F" w:rsidRDefault="0066183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E3842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9E3842">
        <w:rPr>
          <w:noProof/>
        </w:rPr>
        <w:t>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C82BF0" w14:textId="7E4B53B4" w:rsidR="0066183F" w:rsidRDefault="0066183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9E3842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9E3842">
        <w:rPr>
          <w:noProof/>
          <w:lang w:val="pt-BR"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4A8E49" w14:textId="0D5E719F" w:rsidR="0066183F" w:rsidRDefault="0066183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9E3842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9E3842">
        <w:rPr>
          <w:noProof/>
          <w:lang w:val="pt-BR"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41671B" w14:textId="52CDF08D" w:rsidR="0066183F" w:rsidRDefault="0066183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E3842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9E3842">
        <w:rPr>
          <w:noProof/>
        </w:rPr>
        <w:t>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1D2F75" w14:textId="0A88AA12" w:rsidR="0066183F" w:rsidRDefault="0066183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9E3842">
        <w:rPr>
          <w:noProof/>
          <w:lang w:val="pt-BR"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9E3842">
        <w:rPr>
          <w:noProof/>
          <w:lang w:val="pt-BR"/>
        </w:rPr>
        <w:t>Arquitetura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B25B44" w14:textId="41497B19" w:rsidR="0066183F" w:rsidRDefault="0066183F">
      <w:pPr>
        <w:pStyle w:val="Sumrio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9E3842">
        <w:rPr>
          <w:noProof/>
          <w:lang w:val="pt-BR"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9E3842">
        <w:rPr>
          <w:noProof/>
          <w:lang w:val="pt-BR"/>
        </w:rPr>
        <w:t>Arquitetura Física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42FA6" w14:textId="64D42785" w:rsidR="0066183F" w:rsidRDefault="0066183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E3842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9E3842">
        <w:rPr>
          <w:noProof/>
        </w:rPr>
        <w:t>Protótipo de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84B505" w14:textId="72A399F6" w:rsidR="0066183F" w:rsidRDefault="0066183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E3842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9E3842">
        <w:rPr>
          <w:noProof/>
        </w:rPr>
        <w:t>Critérios de Qualidade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213FC3" w14:textId="1553BBB1" w:rsidR="0066183F" w:rsidRDefault="0066183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E3842">
        <w:rPr>
          <w:noProof/>
        </w:rPr>
        <w:t>7.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97BF22" w14:textId="780838A5" w:rsidR="0066183F" w:rsidRDefault="0066183F">
      <w:pPr>
        <w:pStyle w:val="Sumrio2"/>
        <w:tabs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9E3842">
        <w:rPr>
          <w:noProof/>
          <w:lang w:val="pt-BR"/>
        </w:rPr>
        <w:t>7.1. 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8C4409" w14:textId="50573659" w:rsidR="0066183F" w:rsidRDefault="0066183F">
      <w:pPr>
        <w:pStyle w:val="Sumrio2"/>
        <w:tabs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9E3842">
        <w:rPr>
          <w:noProof/>
          <w:lang w:val="pt-BR"/>
        </w:rPr>
        <w:t>7.2. Roteiro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1AC816" w14:textId="57CF4C49" w:rsidR="0066183F" w:rsidRDefault="0066183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E3842">
        <w:rPr>
          <w:noProof/>
        </w:rPr>
        <w:t>Anexo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_Toc48773012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F47B23" w14:textId="2A7AE463" w:rsidR="00D13FCE" w:rsidRDefault="00081EC4" w:rsidP="009B7245">
      <w:pPr>
        <w:rPr>
          <w:rFonts w:ascii="Arial" w:hAnsi="Arial"/>
          <w:b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Default="00D13FCE">
      <w:pPr>
        <w:jc w:val="left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4299EE30" w14:textId="77777777" w:rsidR="00081EC4" w:rsidRDefault="00081EC4" w:rsidP="009B7245"/>
    <w:p w14:paraId="73EA48F3" w14:textId="70D2818A" w:rsidR="00CF3C73" w:rsidRPr="00CF3C73" w:rsidRDefault="00CF3C73" w:rsidP="00CF3C73">
      <w:pPr>
        <w:pStyle w:val="Titulo1"/>
        <w:numPr>
          <w:ilvl w:val="0"/>
          <w:numId w:val="10"/>
        </w:numPr>
        <w:rPr>
          <w:lang w:val="pt-BR"/>
        </w:rPr>
      </w:pPr>
      <w:bookmarkStart w:id="2" w:name="_Toc48772996"/>
      <w:r>
        <w:rPr>
          <w:lang w:val="pt-BR"/>
        </w:rPr>
        <w:t>Introdução</w:t>
      </w:r>
      <w:bookmarkEnd w:id="2"/>
    </w:p>
    <w:p w14:paraId="7DFD8DFB" w14:textId="26435312" w:rsidR="00CF3C73" w:rsidRDefault="00CF3C73" w:rsidP="00CF3C73">
      <w:pPr>
        <w:pStyle w:val="Titulo2"/>
        <w:numPr>
          <w:ilvl w:val="1"/>
          <w:numId w:val="10"/>
        </w:numPr>
        <w:rPr>
          <w:lang w:val="pt-BR"/>
        </w:rPr>
      </w:pPr>
      <w:bookmarkStart w:id="3" w:name="_Toc48772997"/>
      <w:r>
        <w:rPr>
          <w:lang w:val="pt-BR"/>
        </w:rPr>
        <w:t>Tema</w:t>
      </w:r>
      <w:bookmarkEnd w:id="3"/>
    </w:p>
    <w:p w14:paraId="67A2D4E4" w14:textId="26BA0E82" w:rsidR="00CF3C73" w:rsidRDefault="00CF3C73" w:rsidP="00CF3C73">
      <w:pPr>
        <w:ind w:left="708"/>
        <w:rPr>
          <w:lang w:val="pt-BR"/>
        </w:rPr>
      </w:pPr>
      <w:r w:rsidRPr="00CF3C73">
        <w:rPr>
          <w:lang w:val="pt-BR"/>
        </w:rPr>
        <w:t xml:space="preserve">Neste item deve-se descrever </w:t>
      </w:r>
      <w:r>
        <w:rPr>
          <w:lang w:val="pt-BR"/>
        </w:rPr>
        <w:t>o tema do projeto.</w:t>
      </w:r>
    </w:p>
    <w:p w14:paraId="76283BC1" w14:textId="77777777" w:rsidR="00CF3C73" w:rsidRPr="004D78F7" w:rsidRDefault="00CF3C73" w:rsidP="00CF3C73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>Referência: UC Modelos, métodos e técnicas da engenharia de software</w:t>
      </w:r>
    </w:p>
    <w:p w14:paraId="4ACB5928" w14:textId="44EC822E" w:rsidR="00CF3C73" w:rsidRPr="00CF3C73" w:rsidRDefault="00CF3C73" w:rsidP="00CF3C73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 xml:space="preserve">Referência: UC </w:t>
      </w:r>
      <w:r>
        <w:rPr>
          <w:color w:val="FF0000"/>
          <w:lang w:val="pt-BR"/>
        </w:rPr>
        <w:t>Gestão e Qualidade d</w:t>
      </w:r>
      <w:r w:rsidRPr="004D78F7">
        <w:rPr>
          <w:color w:val="FF0000"/>
          <w:lang w:val="pt-BR"/>
        </w:rPr>
        <w:t>e software</w:t>
      </w:r>
    </w:p>
    <w:p w14:paraId="033CD232" w14:textId="630D50C2" w:rsidR="00CF3C73" w:rsidRDefault="00CF3C73" w:rsidP="00CF3C73">
      <w:pPr>
        <w:pStyle w:val="Titulo2"/>
        <w:numPr>
          <w:ilvl w:val="1"/>
          <w:numId w:val="10"/>
        </w:numPr>
        <w:rPr>
          <w:lang w:val="pt-BR"/>
        </w:rPr>
      </w:pPr>
      <w:bookmarkStart w:id="4" w:name="_Toc48772998"/>
      <w:r w:rsidRPr="00CF3C73">
        <w:rPr>
          <w:lang w:val="pt-BR"/>
        </w:rPr>
        <w:t>Objetivos a serem alcançados</w:t>
      </w:r>
      <w:bookmarkEnd w:id="4"/>
    </w:p>
    <w:p w14:paraId="6B0ABE88" w14:textId="2F310218" w:rsidR="00CF3C73" w:rsidRDefault="00CF3C73" w:rsidP="00CF3C73">
      <w:pPr>
        <w:ind w:left="708"/>
        <w:rPr>
          <w:lang w:val="pt-BR"/>
        </w:rPr>
      </w:pPr>
      <w:r w:rsidRPr="00CF3C73">
        <w:rPr>
          <w:lang w:val="pt-BR"/>
        </w:rPr>
        <w:t>Neste item deve-se descrever o</w:t>
      </w:r>
      <w:r>
        <w:rPr>
          <w:lang w:val="pt-BR"/>
        </w:rPr>
        <w:t>s</w:t>
      </w:r>
      <w:r w:rsidRPr="00CF3C73">
        <w:rPr>
          <w:lang w:val="pt-BR"/>
        </w:rPr>
        <w:t xml:space="preserve"> </w:t>
      </w:r>
      <w:r>
        <w:rPr>
          <w:lang w:val="pt-BR"/>
        </w:rPr>
        <w:t xml:space="preserve">objetivos a serem alcançados, quem é o público alvo, plataforma de desenvolvimento, melhorias do processo atual, automatização, inovação, ... </w:t>
      </w:r>
    </w:p>
    <w:p w14:paraId="1AA03FC3" w14:textId="77777777" w:rsidR="00470519" w:rsidRPr="004D78F7" w:rsidRDefault="00470519" w:rsidP="00470519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>Referência: UC Modelos, métodos e técnicas da engenharia de software</w:t>
      </w:r>
    </w:p>
    <w:p w14:paraId="062A2A2A" w14:textId="6C22CBE7" w:rsidR="00470519" w:rsidRPr="00470519" w:rsidRDefault="00470519" w:rsidP="00470519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 xml:space="preserve">Referência: UC </w:t>
      </w:r>
      <w:r>
        <w:rPr>
          <w:color w:val="FF0000"/>
          <w:lang w:val="pt-BR"/>
        </w:rPr>
        <w:t>Gestão e Qualidade d</w:t>
      </w:r>
      <w:r w:rsidRPr="004D78F7">
        <w:rPr>
          <w:color w:val="FF0000"/>
          <w:lang w:val="pt-BR"/>
        </w:rPr>
        <w:t>e software</w:t>
      </w:r>
    </w:p>
    <w:p w14:paraId="3A6528B9" w14:textId="6E6A5C51" w:rsidR="00CF3C73" w:rsidRDefault="00CF3C73" w:rsidP="00CF3C73">
      <w:pPr>
        <w:pStyle w:val="Titulo2"/>
        <w:numPr>
          <w:ilvl w:val="1"/>
          <w:numId w:val="10"/>
        </w:numPr>
        <w:rPr>
          <w:lang w:val="pt-BR"/>
        </w:rPr>
      </w:pPr>
      <w:bookmarkStart w:id="5" w:name="_Toc48772999"/>
      <w:r w:rsidRPr="00CF3C73">
        <w:rPr>
          <w:lang w:val="pt-BR"/>
        </w:rPr>
        <w:t>Escopo principal</w:t>
      </w:r>
      <w:bookmarkEnd w:id="5"/>
    </w:p>
    <w:p w14:paraId="016471A9" w14:textId="0DF54CA4" w:rsidR="00CF3C73" w:rsidRDefault="00CF3C73" w:rsidP="00CF3C73">
      <w:pPr>
        <w:ind w:left="709"/>
        <w:rPr>
          <w:lang w:val="pt-BR"/>
        </w:rPr>
      </w:pPr>
      <w:r w:rsidRPr="00CF3C73">
        <w:rPr>
          <w:lang w:val="pt-BR"/>
        </w:rPr>
        <w:t xml:space="preserve">Neste item deve-se descrever  proposta </w:t>
      </w:r>
      <w:r>
        <w:rPr>
          <w:lang w:val="pt-BR"/>
        </w:rPr>
        <w:t>principal do projeto. Principais ações e implementações.</w:t>
      </w:r>
    </w:p>
    <w:p w14:paraId="41DB6D23" w14:textId="77777777" w:rsidR="00470519" w:rsidRPr="004D78F7" w:rsidRDefault="00470519" w:rsidP="00470519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>Referência: UC Modelos, métodos e técnicas da engenharia de software</w:t>
      </w:r>
    </w:p>
    <w:p w14:paraId="19F6C27E" w14:textId="77777777" w:rsidR="00470519" w:rsidRPr="00CF3C73" w:rsidRDefault="00470519" w:rsidP="00470519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 xml:space="preserve">Referência: UC </w:t>
      </w:r>
      <w:r>
        <w:rPr>
          <w:color w:val="FF0000"/>
          <w:lang w:val="pt-BR"/>
        </w:rPr>
        <w:t>Gestão e Qualidade d</w:t>
      </w:r>
      <w:r w:rsidRPr="004D78F7">
        <w:rPr>
          <w:color w:val="FF0000"/>
          <w:lang w:val="pt-BR"/>
        </w:rPr>
        <w:t>e software</w:t>
      </w:r>
    </w:p>
    <w:p w14:paraId="1689DC77" w14:textId="77777777" w:rsidR="00470519" w:rsidRDefault="00470519" w:rsidP="00CF3C73">
      <w:pPr>
        <w:ind w:left="709"/>
        <w:rPr>
          <w:lang w:val="pt-BR"/>
        </w:rPr>
      </w:pPr>
    </w:p>
    <w:p w14:paraId="67C532C5" w14:textId="77777777" w:rsidR="00CF3C73" w:rsidRDefault="00CF3C73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167BDC0F" w14:textId="77777777" w:rsidR="00CF3C73" w:rsidRPr="00CF3C73" w:rsidRDefault="00CF3C73" w:rsidP="00CF3C73">
      <w:pPr>
        <w:ind w:left="709"/>
        <w:rPr>
          <w:lang w:val="pt-BR"/>
        </w:rPr>
      </w:pPr>
    </w:p>
    <w:p w14:paraId="2CDA0AE7" w14:textId="3D1DC6EC" w:rsidR="003514BC" w:rsidRDefault="003514BC" w:rsidP="00CF3C73">
      <w:pPr>
        <w:pStyle w:val="Titulo1"/>
        <w:numPr>
          <w:ilvl w:val="0"/>
          <w:numId w:val="10"/>
        </w:numPr>
        <w:rPr>
          <w:lang w:val="pt-BR"/>
        </w:rPr>
      </w:pPr>
      <w:bookmarkStart w:id="6" w:name="_Toc48773000"/>
      <w:r>
        <w:rPr>
          <w:lang w:val="pt-BR"/>
        </w:rPr>
        <w:t>Definição do Modelo de Processo</w:t>
      </w:r>
      <w:bookmarkEnd w:id="6"/>
      <w:r w:rsidR="004D78F7">
        <w:rPr>
          <w:lang w:val="pt-BR"/>
        </w:rPr>
        <w:t xml:space="preserve"> </w:t>
      </w:r>
    </w:p>
    <w:p w14:paraId="429E959E" w14:textId="2284EF3A" w:rsidR="003514BC" w:rsidRDefault="003514BC" w:rsidP="003514BC">
      <w:pPr>
        <w:ind w:left="708"/>
        <w:rPr>
          <w:lang w:val="pt-BR"/>
        </w:rPr>
      </w:pPr>
      <w:r w:rsidRPr="003514BC">
        <w:rPr>
          <w:lang w:val="pt-BR"/>
        </w:rPr>
        <w:t xml:space="preserve">Neste item deve-se descrever o </w:t>
      </w:r>
      <w:r>
        <w:rPr>
          <w:lang w:val="pt-BR"/>
        </w:rPr>
        <w:t>modelo de processo</w:t>
      </w:r>
      <w:r w:rsidRPr="003514BC">
        <w:rPr>
          <w:lang w:val="pt-BR"/>
        </w:rPr>
        <w:t xml:space="preserve"> a ser utilizado para realização do projeto, </w:t>
      </w:r>
      <w:r>
        <w:rPr>
          <w:lang w:val="pt-BR"/>
        </w:rPr>
        <w:t xml:space="preserve">como por exemplo: </w:t>
      </w:r>
      <w:r w:rsidRPr="003514BC">
        <w:rPr>
          <w:lang w:val="pt-BR"/>
        </w:rPr>
        <w:t>cascata, incremental, SCRUM, entre outros</w:t>
      </w:r>
      <w:r>
        <w:rPr>
          <w:lang w:val="pt-BR"/>
        </w:rPr>
        <w:t>.</w:t>
      </w:r>
    </w:p>
    <w:p w14:paraId="60DA3A18" w14:textId="02F1F9A9" w:rsidR="004D78F7" w:rsidRPr="004D78F7" w:rsidRDefault="004D78F7" w:rsidP="003514BC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>Referência: UC Modelos, métodos e técnicas da engenharia de software</w:t>
      </w:r>
    </w:p>
    <w:p w14:paraId="2D867947" w14:textId="77777777" w:rsidR="003514BC" w:rsidRDefault="003514BC" w:rsidP="003514BC">
      <w:pPr>
        <w:ind w:left="708"/>
        <w:rPr>
          <w:lang w:val="pt-BR"/>
        </w:rPr>
      </w:pPr>
    </w:p>
    <w:p w14:paraId="4ED206E6" w14:textId="77777777" w:rsidR="003514BC" w:rsidRDefault="003514BC" w:rsidP="003514BC">
      <w:pPr>
        <w:ind w:left="708"/>
        <w:rPr>
          <w:lang w:val="pt-BR"/>
        </w:rPr>
      </w:pPr>
    </w:p>
    <w:p w14:paraId="5724D125" w14:textId="465E5B1C" w:rsidR="00081EC4" w:rsidRDefault="00081EC4" w:rsidP="00750815">
      <w:pPr>
        <w:pStyle w:val="Titulo1"/>
        <w:numPr>
          <w:ilvl w:val="0"/>
          <w:numId w:val="10"/>
        </w:numPr>
        <w:rPr>
          <w:lang w:val="pt-BR"/>
        </w:rPr>
      </w:pPr>
      <w:bookmarkStart w:id="7" w:name="_Toc48773001"/>
      <w:r>
        <w:rPr>
          <w:lang w:val="pt-BR"/>
        </w:rPr>
        <w:t>Requisitos do Sistema</w:t>
      </w:r>
      <w:r w:rsidR="00BB1BBE">
        <w:rPr>
          <w:lang w:val="pt-BR"/>
        </w:rPr>
        <w:t xml:space="preserve"> de Software</w:t>
      </w:r>
      <w:bookmarkEnd w:id="7"/>
    </w:p>
    <w:p w14:paraId="1E009529" w14:textId="77E8838C" w:rsidR="00FD3F9A" w:rsidRPr="00FD3F9A" w:rsidRDefault="009B7245" w:rsidP="009B7245">
      <w:pPr>
        <w:pStyle w:val="Titulo2"/>
        <w:numPr>
          <w:ilvl w:val="1"/>
          <w:numId w:val="10"/>
        </w:numPr>
        <w:rPr>
          <w:lang w:val="pt-BR"/>
        </w:rPr>
      </w:pPr>
      <w:bookmarkStart w:id="8" w:name="_Toc48773002"/>
      <w:r>
        <w:rPr>
          <w:lang w:val="pt-BR"/>
        </w:rPr>
        <w:t>Requisitos Funcionais</w:t>
      </w:r>
      <w:bookmarkEnd w:id="8"/>
      <w:r>
        <w:rPr>
          <w:lang w:val="pt-BR"/>
        </w:rPr>
        <w:t xml:space="preserve"> </w:t>
      </w:r>
    </w:p>
    <w:p w14:paraId="17670EE1" w14:textId="28AD95BD" w:rsidR="001439CA" w:rsidRDefault="00103FDE" w:rsidP="00285E83">
      <w:pPr>
        <w:ind w:left="708"/>
        <w:rPr>
          <w:lang w:val="pt-BR"/>
        </w:rPr>
      </w:pPr>
      <w:r w:rsidRPr="00FD3F9A">
        <w:rPr>
          <w:lang w:val="pt-BR"/>
        </w:rPr>
        <w:t xml:space="preserve">Neste item devem ser </w:t>
      </w:r>
      <w:r>
        <w:rPr>
          <w:lang w:val="pt-BR"/>
        </w:rPr>
        <w:t xml:space="preserve">descritos </w:t>
      </w:r>
      <w:r w:rsidR="001439CA" w:rsidRPr="00285E83">
        <w:rPr>
          <w:lang w:val="pt-BR"/>
        </w:rPr>
        <w:t>os requisitos a serem atendidos funcionalmente pelo sistema de uma forma simples, possibilitando a compreensão do comportamento do sistema pela perspectiva do usuário.</w:t>
      </w:r>
      <w:r w:rsidR="00285E83" w:rsidRPr="00285E83">
        <w:rPr>
          <w:lang w:val="pt-BR"/>
        </w:rPr>
        <w:t xml:space="preserve"> </w:t>
      </w:r>
      <w:r w:rsidR="003514BC">
        <w:rPr>
          <w:lang w:val="pt-BR"/>
        </w:rPr>
        <w:t xml:space="preserve">Os requisitos funcionais podem ser representados por meio de modelo de caso de uso ou </w:t>
      </w:r>
      <w:proofErr w:type="spellStart"/>
      <w:r w:rsidR="003514BC">
        <w:rPr>
          <w:lang w:val="pt-BR"/>
        </w:rPr>
        <w:t>user</w:t>
      </w:r>
      <w:proofErr w:type="spellEnd"/>
      <w:r w:rsidR="003514BC">
        <w:rPr>
          <w:lang w:val="pt-BR"/>
        </w:rPr>
        <w:t xml:space="preserve"> stories (cartão de histórias).</w:t>
      </w:r>
    </w:p>
    <w:p w14:paraId="075B69FF" w14:textId="77777777" w:rsidR="004D78F7" w:rsidRPr="004D78F7" w:rsidRDefault="004D78F7" w:rsidP="004D78F7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>Referência: UC Modelos, métodos e técnicas da engenharia de software</w:t>
      </w:r>
    </w:p>
    <w:p w14:paraId="01493021" w14:textId="5407DE2F" w:rsidR="00081EC4" w:rsidRDefault="00081EC4" w:rsidP="009B7245">
      <w:pPr>
        <w:pStyle w:val="Titulo2"/>
        <w:numPr>
          <w:ilvl w:val="1"/>
          <w:numId w:val="10"/>
        </w:numPr>
        <w:rPr>
          <w:lang w:val="pt-BR"/>
        </w:rPr>
      </w:pPr>
      <w:bookmarkStart w:id="9" w:name="_Toc48773003"/>
      <w:r>
        <w:rPr>
          <w:lang w:val="pt-BR"/>
        </w:rPr>
        <w:t>Requisitos Não-Funcionais</w:t>
      </w:r>
      <w:bookmarkEnd w:id="9"/>
    </w:p>
    <w:p w14:paraId="6A09069C" w14:textId="2A6495D4" w:rsidR="008D3415" w:rsidRDefault="00081EC4" w:rsidP="00A931BD">
      <w:pPr>
        <w:ind w:left="708"/>
        <w:rPr>
          <w:lang w:val="pt-BR"/>
        </w:rPr>
      </w:pPr>
      <w:r>
        <w:rPr>
          <w:lang w:val="pt-BR"/>
        </w:rPr>
        <w:t xml:space="preserve">Neste item devem ser apresentados os requisitos não funcionais, que especificam restrições sobre os serviços ou funções providas pelo sistema. </w:t>
      </w:r>
    </w:p>
    <w:p w14:paraId="58FE1FAC" w14:textId="77777777" w:rsidR="004D78F7" w:rsidRPr="004D78F7" w:rsidRDefault="004D78F7" w:rsidP="004D78F7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>Referência: UC Modelos, métodos e técnicas da engenharia de software</w:t>
      </w:r>
    </w:p>
    <w:p w14:paraId="179B2EAE" w14:textId="77777777" w:rsidR="00003BA9" w:rsidRDefault="00003BA9">
      <w:pPr>
        <w:jc w:val="left"/>
        <w:rPr>
          <w:color w:val="FF0000"/>
          <w:lang w:val="pt-BR"/>
        </w:rPr>
      </w:pPr>
      <w:r>
        <w:rPr>
          <w:color w:val="FF0000"/>
          <w:lang w:val="pt-BR"/>
        </w:rPr>
        <w:br w:type="page"/>
      </w:r>
    </w:p>
    <w:p w14:paraId="41A44C63" w14:textId="77777777" w:rsidR="00A931BD" w:rsidRDefault="00A931BD" w:rsidP="00A931BD">
      <w:pPr>
        <w:ind w:left="708"/>
        <w:rPr>
          <w:lang w:val="pt-BR"/>
        </w:rPr>
      </w:pPr>
    </w:p>
    <w:p w14:paraId="6FD4BF8D" w14:textId="77777777" w:rsidR="00A931BD" w:rsidRDefault="00A931BD" w:rsidP="00A931BD">
      <w:pPr>
        <w:ind w:left="708"/>
        <w:rPr>
          <w:lang w:val="pt-BR"/>
        </w:rPr>
      </w:pPr>
    </w:p>
    <w:p w14:paraId="4DA74B42" w14:textId="77777777" w:rsidR="00D47912" w:rsidRDefault="00D47912">
      <w:pPr>
        <w:pStyle w:val="Figura0"/>
        <w:rPr>
          <w:lang w:val="pt-BR"/>
        </w:rPr>
      </w:pPr>
    </w:p>
    <w:p w14:paraId="151C5520" w14:textId="217E9FFF" w:rsidR="00081EC4" w:rsidRDefault="00081EC4" w:rsidP="00821138">
      <w:pPr>
        <w:pStyle w:val="Titulo1"/>
        <w:numPr>
          <w:ilvl w:val="0"/>
          <w:numId w:val="10"/>
        </w:numPr>
        <w:rPr>
          <w:lang w:val="pt-BR"/>
        </w:rPr>
      </w:pPr>
      <w:bookmarkStart w:id="10" w:name="_Toc223338652"/>
      <w:bookmarkStart w:id="11" w:name="_Toc223338801"/>
      <w:bookmarkStart w:id="12" w:name="_Toc223338888"/>
      <w:bookmarkStart w:id="13" w:name="_Toc223338653"/>
      <w:bookmarkStart w:id="14" w:name="_Toc223338802"/>
      <w:bookmarkStart w:id="15" w:name="_Toc223338889"/>
      <w:bookmarkStart w:id="16" w:name="_Toc48773004"/>
      <w:bookmarkEnd w:id="10"/>
      <w:bookmarkEnd w:id="11"/>
      <w:bookmarkEnd w:id="12"/>
      <w:bookmarkEnd w:id="13"/>
      <w:bookmarkEnd w:id="14"/>
      <w:bookmarkEnd w:id="15"/>
      <w:r>
        <w:rPr>
          <w:lang w:val="pt-BR"/>
        </w:rPr>
        <w:t>Projeto</w:t>
      </w:r>
      <w:bookmarkEnd w:id="16"/>
    </w:p>
    <w:p w14:paraId="786359DA" w14:textId="6A664D49" w:rsidR="000B169C" w:rsidRDefault="000B169C" w:rsidP="000B169C">
      <w:pPr>
        <w:pStyle w:val="Titulo2"/>
        <w:numPr>
          <w:ilvl w:val="1"/>
          <w:numId w:val="10"/>
        </w:numPr>
        <w:rPr>
          <w:lang w:val="pt-BR"/>
        </w:rPr>
      </w:pPr>
      <w:bookmarkStart w:id="17" w:name="_Toc48773005"/>
      <w:r>
        <w:rPr>
          <w:lang w:val="pt-BR"/>
        </w:rPr>
        <w:t>Arquitetura Lógica</w:t>
      </w:r>
      <w:bookmarkEnd w:id="17"/>
    </w:p>
    <w:p w14:paraId="167AF8AF" w14:textId="5AEC9766" w:rsidR="00003BA9" w:rsidRDefault="000B169C" w:rsidP="00003BA9">
      <w:pPr>
        <w:pStyle w:val="P2"/>
      </w:pPr>
      <w:r>
        <w:t xml:space="preserve">Neste item deve ser apresentada a arquitetura </w:t>
      </w:r>
      <w:r w:rsidR="00003BA9">
        <w:t>lógica de implementação, descrever arquitetura em camadas, padrão de projeto, linguagem de programação, banco de dados, componentes externos, ....</w:t>
      </w:r>
    </w:p>
    <w:p w14:paraId="5A7A42CF" w14:textId="77777777" w:rsidR="00470519" w:rsidRPr="004D78F7" w:rsidRDefault="00470519" w:rsidP="00470519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>Referência: UC Modelos, métodos e técnicas da engenharia de software</w:t>
      </w:r>
    </w:p>
    <w:p w14:paraId="74705E28" w14:textId="36EA82E7" w:rsidR="00081EC4" w:rsidRDefault="00081EC4" w:rsidP="00821138">
      <w:pPr>
        <w:pStyle w:val="Titulo2"/>
        <w:numPr>
          <w:ilvl w:val="1"/>
          <w:numId w:val="10"/>
        </w:numPr>
        <w:rPr>
          <w:lang w:val="pt-BR"/>
        </w:rPr>
      </w:pPr>
      <w:bookmarkStart w:id="18" w:name="_Toc48773006"/>
      <w:r>
        <w:rPr>
          <w:lang w:val="pt-BR"/>
        </w:rPr>
        <w:t xml:space="preserve">Arquitetura </w:t>
      </w:r>
      <w:r w:rsidR="000B169C">
        <w:rPr>
          <w:lang w:val="pt-BR"/>
        </w:rPr>
        <w:t>Física</w:t>
      </w:r>
      <w:bookmarkEnd w:id="18"/>
    </w:p>
    <w:p w14:paraId="421EC330" w14:textId="0A820745" w:rsidR="00081EC4" w:rsidRDefault="00081EC4" w:rsidP="00081EC4">
      <w:pPr>
        <w:pStyle w:val="P2"/>
        <w:rPr>
          <w:noProof/>
        </w:rPr>
      </w:pPr>
      <w:r>
        <w:t xml:space="preserve">Neste item deve ser apresentada a arquitetura de infraestrutura do sistema, demonstrando o tipo de arquitetura </w:t>
      </w:r>
      <w:r w:rsidR="00003BA9">
        <w:t>física</w:t>
      </w:r>
      <w:r>
        <w:t>, a configuração de hardware, de rede</w:t>
      </w:r>
      <w:r w:rsidR="00003BA9">
        <w:t xml:space="preserve">... </w:t>
      </w:r>
      <w:r>
        <w:t xml:space="preserve">Para a representação da arquitetura de infraestrutura pode-se utilizar </w:t>
      </w:r>
      <w:r w:rsidR="00003BA9">
        <w:t>o</w:t>
      </w:r>
      <w:r>
        <w:t xml:space="preserve"> diagrama de </w:t>
      </w:r>
      <w:r w:rsidR="00BC7A21">
        <w:t>implantação</w:t>
      </w:r>
      <w:r>
        <w:t>.</w:t>
      </w:r>
      <w:r>
        <w:rPr>
          <w:noProof/>
        </w:rPr>
        <w:t xml:space="preserve"> </w:t>
      </w:r>
    </w:p>
    <w:p w14:paraId="34FFF4CF" w14:textId="77777777" w:rsidR="00470519" w:rsidRPr="004D78F7" w:rsidRDefault="00470519" w:rsidP="00470519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>Referência: UC Modelos, métodos e técnicas da engenharia de software</w:t>
      </w:r>
    </w:p>
    <w:p w14:paraId="6DE1032B" w14:textId="171BAA69" w:rsidR="00470519" w:rsidRDefault="00470519">
      <w:pPr>
        <w:jc w:val="left"/>
        <w:rPr>
          <w:b/>
          <w:lang w:val="pt-BR"/>
        </w:rPr>
      </w:pPr>
      <w:r>
        <w:rPr>
          <w:b/>
        </w:rPr>
        <w:br w:type="page"/>
      </w:r>
    </w:p>
    <w:p w14:paraId="1B652A21" w14:textId="77777777" w:rsidR="001F54A3" w:rsidRPr="00994DD8" w:rsidRDefault="001F54A3" w:rsidP="00994DD8">
      <w:pPr>
        <w:pStyle w:val="P2"/>
        <w:rPr>
          <w:b/>
        </w:rPr>
      </w:pPr>
    </w:p>
    <w:p w14:paraId="11CCAFAA" w14:textId="74B97986" w:rsidR="00D47912" w:rsidRDefault="004C4BFF" w:rsidP="00D13FCE">
      <w:pPr>
        <w:pStyle w:val="Titulo1"/>
        <w:numPr>
          <w:ilvl w:val="0"/>
          <w:numId w:val="10"/>
        </w:numPr>
        <w:rPr>
          <w:lang w:val="pt-BR"/>
        </w:rPr>
      </w:pPr>
      <w:bookmarkStart w:id="19" w:name="_Toc48773007"/>
      <w:r>
        <w:rPr>
          <w:lang w:val="pt-BR"/>
        </w:rPr>
        <w:t xml:space="preserve">Protótipo de </w:t>
      </w:r>
      <w:r w:rsidR="0066183F">
        <w:rPr>
          <w:lang w:val="pt-BR"/>
        </w:rPr>
        <w:t>Interface</w:t>
      </w:r>
      <w:bookmarkEnd w:id="19"/>
      <w:r>
        <w:rPr>
          <w:lang w:val="pt-BR"/>
        </w:rPr>
        <w:t xml:space="preserve"> </w:t>
      </w:r>
    </w:p>
    <w:p w14:paraId="4F3671E9" w14:textId="27CEEBB5" w:rsidR="004C4BFF" w:rsidRDefault="004C4BFF" w:rsidP="004C4BFF">
      <w:pPr>
        <w:pStyle w:val="P2"/>
        <w:ind w:left="360"/>
      </w:pPr>
      <w:r>
        <w:t>Neste item deve ser apresentado o protótipo do projeto. O protótipo é um recurso que deve ser adotado como estratégia para levantamento, detalhamento, validação de requisitos e modelagem de interface com o usuário (usabilidade).</w:t>
      </w:r>
    </w:p>
    <w:p w14:paraId="52803368" w14:textId="77777777" w:rsidR="00470519" w:rsidRPr="004D78F7" w:rsidRDefault="00470519" w:rsidP="004C4BFF">
      <w:pPr>
        <w:ind w:left="348"/>
        <w:rPr>
          <w:color w:val="FF0000"/>
          <w:lang w:val="pt-BR"/>
        </w:rPr>
      </w:pPr>
      <w:r w:rsidRPr="004D78F7">
        <w:rPr>
          <w:color w:val="FF0000"/>
          <w:lang w:val="pt-BR"/>
        </w:rPr>
        <w:t>Referência: UC Modelos, métodos e técnicas da engenharia de software</w:t>
      </w:r>
    </w:p>
    <w:p w14:paraId="4D995D8C" w14:textId="1B40F0EE" w:rsidR="00470519" w:rsidRDefault="00470519">
      <w:pPr>
        <w:jc w:val="left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br w:type="page"/>
      </w:r>
    </w:p>
    <w:p w14:paraId="56CB34C9" w14:textId="77777777" w:rsidR="00470519" w:rsidRDefault="00470519" w:rsidP="00470519">
      <w:pPr>
        <w:pStyle w:val="Titulo1"/>
        <w:numPr>
          <w:ilvl w:val="0"/>
          <w:numId w:val="0"/>
        </w:numPr>
        <w:ind w:left="360"/>
        <w:rPr>
          <w:lang w:val="pt-BR"/>
        </w:rPr>
      </w:pPr>
    </w:p>
    <w:p w14:paraId="5840B040" w14:textId="3E4830E0" w:rsidR="00470519" w:rsidRDefault="00470519" w:rsidP="00470519">
      <w:pPr>
        <w:pStyle w:val="Titulo1"/>
        <w:numPr>
          <w:ilvl w:val="0"/>
          <w:numId w:val="10"/>
        </w:numPr>
        <w:rPr>
          <w:lang w:val="pt-BR"/>
        </w:rPr>
      </w:pPr>
      <w:bookmarkStart w:id="20" w:name="_Toc48773008"/>
      <w:r>
        <w:rPr>
          <w:lang w:val="pt-BR"/>
        </w:rPr>
        <w:t xml:space="preserve">Critérios de </w:t>
      </w:r>
      <w:r w:rsidR="004C4BFF">
        <w:rPr>
          <w:lang w:val="pt-BR"/>
        </w:rPr>
        <w:t>Q</w:t>
      </w:r>
      <w:r>
        <w:rPr>
          <w:lang w:val="pt-BR"/>
        </w:rPr>
        <w:t>ualidade</w:t>
      </w:r>
      <w:r w:rsidR="004C4BFF">
        <w:rPr>
          <w:lang w:val="pt-BR"/>
        </w:rPr>
        <w:t xml:space="preserve"> de Software</w:t>
      </w:r>
      <w:bookmarkEnd w:id="20"/>
    </w:p>
    <w:p w14:paraId="25678D44" w14:textId="4CB8E6B3" w:rsidR="00470519" w:rsidRPr="004C4BFF" w:rsidRDefault="00470519" w:rsidP="004C4BFF">
      <w:pPr>
        <w:ind w:left="360"/>
        <w:rPr>
          <w:lang w:val="pt-BR"/>
        </w:rPr>
      </w:pPr>
      <w:r w:rsidRPr="004C4BFF">
        <w:rPr>
          <w:lang w:val="pt-BR"/>
        </w:rPr>
        <w:t xml:space="preserve">Neste item devem ser listados e descritos os critérios de </w:t>
      </w:r>
      <w:r w:rsidR="004C4BFF">
        <w:rPr>
          <w:lang w:val="pt-BR"/>
        </w:rPr>
        <w:t xml:space="preserve">garantia da </w:t>
      </w:r>
      <w:r w:rsidRPr="004C4BFF">
        <w:rPr>
          <w:lang w:val="pt-BR"/>
        </w:rPr>
        <w:t>qualidade do processo que serão considerados</w:t>
      </w:r>
      <w:r w:rsidR="004C4BFF" w:rsidRPr="004C4BFF">
        <w:rPr>
          <w:lang w:val="pt-BR"/>
        </w:rPr>
        <w:t xml:space="preserve"> no Projeto.</w:t>
      </w:r>
    </w:p>
    <w:p w14:paraId="0173C442" w14:textId="77777777" w:rsidR="004C4BFF" w:rsidRPr="00CF3C73" w:rsidRDefault="004C4BFF" w:rsidP="004C4BFF">
      <w:pPr>
        <w:ind w:left="360"/>
        <w:rPr>
          <w:color w:val="FF0000"/>
          <w:lang w:val="pt-BR"/>
        </w:rPr>
      </w:pPr>
      <w:r w:rsidRPr="004D78F7">
        <w:rPr>
          <w:color w:val="FF0000"/>
          <w:lang w:val="pt-BR"/>
        </w:rPr>
        <w:t xml:space="preserve">Referência: UC </w:t>
      </w:r>
      <w:r>
        <w:rPr>
          <w:color w:val="FF0000"/>
          <w:lang w:val="pt-BR"/>
        </w:rPr>
        <w:t>Gestão e Qualidade d</w:t>
      </w:r>
      <w:r w:rsidRPr="004D78F7">
        <w:rPr>
          <w:color w:val="FF0000"/>
          <w:lang w:val="pt-BR"/>
        </w:rPr>
        <w:t>e software</w:t>
      </w:r>
    </w:p>
    <w:p w14:paraId="3AED9AB3" w14:textId="77777777" w:rsidR="00470519" w:rsidRDefault="00470519" w:rsidP="004C4BFF">
      <w:pPr>
        <w:ind w:left="360"/>
        <w:jc w:val="left"/>
      </w:pPr>
      <w:r>
        <w:br w:type="page"/>
      </w:r>
    </w:p>
    <w:p w14:paraId="12CA836B" w14:textId="77777777" w:rsidR="00137FA2" w:rsidRDefault="00137FA2" w:rsidP="00470519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0E3FC61E" w:rsidR="00081EC4" w:rsidRDefault="004C4BFF" w:rsidP="00137FA2">
      <w:pPr>
        <w:pStyle w:val="Titulo1"/>
        <w:numPr>
          <w:ilvl w:val="0"/>
          <w:numId w:val="0"/>
        </w:numPr>
        <w:rPr>
          <w:lang w:val="pt-BR"/>
        </w:rPr>
      </w:pPr>
      <w:bookmarkStart w:id="21" w:name="_Toc48773009"/>
      <w:r>
        <w:rPr>
          <w:lang w:val="pt-BR"/>
        </w:rPr>
        <w:t>7</w:t>
      </w:r>
      <w:r w:rsidR="00CD71CF">
        <w:rPr>
          <w:lang w:val="pt-BR"/>
        </w:rPr>
        <w:t xml:space="preserve">. </w:t>
      </w:r>
      <w:r w:rsidR="00081EC4">
        <w:rPr>
          <w:lang w:val="pt-BR"/>
        </w:rPr>
        <w:t>Testes</w:t>
      </w:r>
      <w:bookmarkEnd w:id="21"/>
    </w:p>
    <w:p w14:paraId="7FFEC541" w14:textId="00A18B0A" w:rsidR="00081EC4" w:rsidRDefault="004C4BFF" w:rsidP="00A86010">
      <w:pPr>
        <w:pStyle w:val="Titulo2"/>
        <w:numPr>
          <w:ilvl w:val="0"/>
          <w:numId w:val="0"/>
        </w:numPr>
        <w:ind w:left="360"/>
        <w:rPr>
          <w:lang w:val="pt-BR"/>
        </w:rPr>
      </w:pPr>
      <w:bookmarkStart w:id="22" w:name="_Toc48773010"/>
      <w:r>
        <w:rPr>
          <w:lang w:val="pt-BR"/>
        </w:rPr>
        <w:t>7</w:t>
      </w:r>
      <w:r w:rsidR="00A86010">
        <w:rPr>
          <w:lang w:val="pt-BR"/>
        </w:rPr>
        <w:t xml:space="preserve">.1. </w:t>
      </w:r>
      <w:r w:rsidR="00081EC4">
        <w:rPr>
          <w:lang w:val="pt-BR"/>
        </w:rPr>
        <w:t>Plano de Testes</w:t>
      </w:r>
      <w:bookmarkEnd w:id="22"/>
    </w:p>
    <w:p w14:paraId="6BE24BAB" w14:textId="699F5951" w:rsidR="0096572E" w:rsidRDefault="00081EC4" w:rsidP="0096572E">
      <w:pPr>
        <w:pStyle w:val="P2"/>
      </w:pPr>
      <w:r>
        <w:t xml:space="preserve">Neste item deve ser criado o plano de testes do sistema, permitindo a validação do sistema por parte do desenvolvedor, através da verificação dos requisitos do sistema desenvolvido. </w:t>
      </w:r>
    </w:p>
    <w:p w14:paraId="2525AE60" w14:textId="77777777" w:rsidR="00470519" w:rsidRPr="00CF3C73" w:rsidRDefault="00470519" w:rsidP="00470519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 xml:space="preserve">Referência: UC </w:t>
      </w:r>
      <w:r>
        <w:rPr>
          <w:color w:val="FF0000"/>
          <w:lang w:val="pt-BR"/>
        </w:rPr>
        <w:t>Gestão e Qualidade d</w:t>
      </w:r>
      <w:r w:rsidRPr="004D78F7">
        <w:rPr>
          <w:color w:val="FF0000"/>
          <w:lang w:val="pt-BR"/>
        </w:rPr>
        <w:t>e software</w:t>
      </w:r>
    </w:p>
    <w:p w14:paraId="213263A6" w14:textId="77777777" w:rsidR="00470519" w:rsidRDefault="00470519" w:rsidP="0096572E">
      <w:pPr>
        <w:pStyle w:val="P2"/>
      </w:pPr>
    </w:p>
    <w:p w14:paraId="637DBF1A" w14:textId="7F696E90" w:rsidR="00446F42" w:rsidRDefault="004C4BFF" w:rsidP="00A86010">
      <w:pPr>
        <w:pStyle w:val="Titulo2"/>
        <w:numPr>
          <w:ilvl w:val="0"/>
          <w:numId w:val="0"/>
        </w:numPr>
        <w:ind w:left="360"/>
        <w:rPr>
          <w:lang w:val="pt-BR"/>
        </w:rPr>
      </w:pPr>
      <w:bookmarkStart w:id="23" w:name="_Toc48773011"/>
      <w:r>
        <w:rPr>
          <w:lang w:val="pt-BR"/>
        </w:rPr>
        <w:t>7</w:t>
      </w:r>
      <w:r w:rsidR="00A86010">
        <w:rPr>
          <w:lang w:val="pt-BR"/>
        </w:rPr>
        <w:t xml:space="preserve">.2. </w:t>
      </w:r>
      <w:r w:rsidR="0096572E">
        <w:rPr>
          <w:lang w:val="pt-BR"/>
        </w:rPr>
        <w:t xml:space="preserve">Roteiro </w:t>
      </w:r>
      <w:r w:rsidR="00446F42">
        <w:rPr>
          <w:lang w:val="pt-BR"/>
        </w:rPr>
        <w:t>de Testes</w:t>
      </w:r>
      <w:bookmarkEnd w:id="23"/>
    </w:p>
    <w:p w14:paraId="6A193C82" w14:textId="4B02AE7B" w:rsidR="00446F42" w:rsidRDefault="00446F42" w:rsidP="00446F42">
      <w:pPr>
        <w:pStyle w:val="P1"/>
      </w:pPr>
      <w:r>
        <w:t>Neste item devem ser registrados os testes realizados no sistema tendo como base o Plano de Testes do Sistema.</w:t>
      </w:r>
      <w:r w:rsidR="00A86010">
        <w:t xml:space="preserve"> O roteiro de testes deve ser elaborado com base nos casos de uso</w:t>
      </w:r>
      <w:r w:rsidR="004D78F7">
        <w:t xml:space="preserve"> </w:t>
      </w:r>
      <w:r w:rsidR="00CF3C73">
        <w:t xml:space="preserve">ou </w:t>
      </w:r>
      <w:proofErr w:type="spellStart"/>
      <w:r w:rsidR="00CF3C73">
        <w:t>user</w:t>
      </w:r>
      <w:proofErr w:type="spellEnd"/>
      <w:r w:rsidR="00CF3C73">
        <w:t xml:space="preserve"> stories (cartão de histórias) </w:t>
      </w:r>
      <w:r w:rsidR="00714A65">
        <w:t>de forma manual ou automatizada</w:t>
      </w:r>
      <w:r w:rsidR="00A86010">
        <w:t>.</w:t>
      </w:r>
      <w:r>
        <w:t xml:space="preserve"> </w:t>
      </w:r>
    </w:p>
    <w:p w14:paraId="319F4EE6" w14:textId="77777777" w:rsidR="00470519" w:rsidRPr="00CF3C73" w:rsidRDefault="00470519" w:rsidP="00470519">
      <w:pPr>
        <w:ind w:left="708"/>
        <w:rPr>
          <w:color w:val="FF0000"/>
          <w:lang w:val="pt-BR"/>
        </w:rPr>
      </w:pPr>
      <w:r w:rsidRPr="004D78F7">
        <w:rPr>
          <w:color w:val="FF0000"/>
          <w:lang w:val="pt-BR"/>
        </w:rPr>
        <w:t xml:space="preserve">Referência: UC </w:t>
      </w:r>
      <w:r>
        <w:rPr>
          <w:color w:val="FF0000"/>
          <w:lang w:val="pt-BR"/>
        </w:rPr>
        <w:t>Gestão e Qualidade d</w:t>
      </w:r>
      <w:r w:rsidRPr="004D78F7">
        <w:rPr>
          <w:color w:val="FF0000"/>
          <w:lang w:val="pt-BR"/>
        </w:rPr>
        <w:t>e software</w:t>
      </w:r>
    </w:p>
    <w:p w14:paraId="65332EED" w14:textId="77777777" w:rsidR="00446F42" w:rsidRPr="00F62D53" w:rsidRDefault="00446F42">
      <w:pPr>
        <w:pStyle w:val="P2"/>
        <w:numPr>
          <w:ins w:id="24" w:author="Ana Paula G. Serra" w:date="2009-02-25T15:15:00Z"/>
        </w:numPr>
      </w:pPr>
    </w:p>
    <w:p w14:paraId="4C73B937" w14:textId="6963D3BD" w:rsidR="00081EC4" w:rsidRPr="00F62D53" w:rsidRDefault="00446F42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r w:rsidRPr="00446F42">
        <w:rPr>
          <w:lang w:val="pt-BR"/>
        </w:rPr>
        <w:br w:type="page"/>
      </w:r>
      <w:bookmarkStart w:id="25" w:name="_Toc48773012"/>
      <w:r w:rsidR="00714A65">
        <w:rPr>
          <w:lang w:val="pt-BR"/>
        </w:rPr>
        <w:lastRenderedPageBreak/>
        <w:t>Anexo I</w:t>
      </w:r>
      <w:bookmarkEnd w:id="25"/>
    </w:p>
    <w:p w14:paraId="07D4488D" w14:textId="4CE25CD5" w:rsidR="00714A65" w:rsidRDefault="00081EC4" w:rsidP="00D13FCE">
      <w:pPr>
        <w:pStyle w:val="Recuodecorpodetexto3"/>
        <w:rPr>
          <w:lang w:val="pt-BR"/>
        </w:rPr>
      </w:pPr>
      <w:r w:rsidRPr="00B9176D">
        <w:rPr>
          <w:lang w:val="pt-BR"/>
        </w:rPr>
        <w:t xml:space="preserve">Neste item </w:t>
      </w:r>
      <w:r w:rsidR="00714A65">
        <w:rPr>
          <w:lang w:val="pt-BR"/>
        </w:rPr>
        <w:t>deve ser anexado o roteiro de entrevista ou questionário</w:t>
      </w:r>
      <w:r w:rsidR="00D13FCE">
        <w:rPr>
          <w:lang w:val="pt-BR"/>
        </w:rPr>
        <w:t xml:space="preserve"> respondido</w:t>
      </w:r>
      <w:r w:rsidR="00CF3C73">
        <w:rPr>
          <w:lang w:val="pt-BR"/>
        </w:rPr>
        <w:t>, caso tenha sido aplicado</w:t>
      </w:r>
      <w:r w:rsidR="00D13FCE">
        <w:rPr>
          <w:lang w:val="pt-BR"/>
        </w:rPr>
        <w:t>.</w:t>
      </w:r>
    </w:p>
    <w:p w14:paraId="7574E7A5" w14:textId="77777777" w:rsidR="00470519" w:rsidRPr="004D78F7" w:rsidRDefault="00470519" w:rsidP="00470519">
      <w:pPr>
        <w:ind w:firstLine="360"/>
        <w:rPr>
          <w:color w:val="FF0000"/>
          <w:lang w:val="pt-BR"/>
        </w:rPr>
      </w:pPr>
      <w:r w:rsidRPr="004D78F7">
        <w:rPr>
          <w:color w:val="FF0000"/>
          <w:lang w:val="pt-BR"/>
        </w:rPr>
        <w:t>Referência: UC Modelos, métodos e técnicas da engenharia de software</w:t>
      </w: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9"/>
      <w:footerReference w:type="default" r:id="rId10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4C9DD" w14:textId="77777777" w:rsidR="0052513A" w:rsidRDefault="0052513A">
      <w:r>
        <w:separator/>
      </w:r>
    </w:p>
  </w:endnote>
  <w:endnote w:type="continuationSeparator" w:id="0">
    <w:p w14:paraId="31B5E183" w14:textId="77777777" w:rsidR="0052513A" w:rsidRDefault="0052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 w:rsidR="004D707D"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45C4E" w14:textId="77777777" w:rsidR="0052513A" w:rsidRDefault="0052513A">
      <w:r>
        <w:separator/>
      </w:r>
    </w:p>
  </w:footnote>
  <w:footnote w:type="continuationSeparator" w:id="0">
    <w:p w14:paraId="1BF22843" w14:textId="77777777" w:rsidR="0052513A" w:rsidRDefault="00525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7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9" w15:restartNumberingAfterBreak="0">
    <w:nsid w:val="662F5948"/>
    <w:multiLevelType w:val="hybridMultilevel"/>
    <w:tmpl w:val="E48ED200"/>
    <w:lvl w:ilvl="0" w:tplc="FFCAB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51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CBD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05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23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AB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A3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27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94D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3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252660946">
    <w:abstractNumId w:val="16"/>
  </w:num>
  <w:num w:numId="2" w16cid:durableId="969283299">
    <w:abstractNumId w:val="5"/>
  </w:num>
  <w:num w:numId="3" w16cid:durableId="1008950390">
    <w:abstractNumId w:val="15"/>
  </w:num>
  <w:num w:numId="4" w16cid:durableId="1314027639">
    <w:abstractNumId w:val="6"/>
  </w:num>
  <w:num w:numId="5" w16cid:durableId="117379363">
    <w:abstractNumId w:val="10"/>
  </w:num>
  <w:num w:numId="6" w16cid:durableId="1921254612">
    <w:abstractNumId w:val="4"/>
  </w:num>
  <w:num w:numId="7" w16cid:durableId="1138911795">
    <w:abstractNumId w:val="12"/>
    <w:lvlOverride w:ilvl="0">
      <w:startOverride w:val="1"/>
    </w:lvlOverride>
  </w:num>
  <w:num w:numId="8" w16cid:durableId="2143379238">
    <w:abstractNumId w:val="11"/>
  </w:num>
  <w:num w:numId="9" w16cid:durableId="1731609311">
    <w:abstractNumId w:val="18"/>
  </w:num>
  <w:num w:numId="10" w16cid:durableId="1502426983">
    <w:abstractNumId w:val="0"/>
  </w:num>
  <w:num w:numId="11" w16cid:durableId="1184826671">
    <w:abstractNumId w:val="20"/>
  </w:num>
  <w:num w:numId="12" w16cid:durableId="922760374">
    <w:abstractNumId w:val="2"/>
  </w:num>
  <w:num w:numId="13" w16cid:durableId="803042456">
    <w:abstractNumId w:val="7"/>
  </w:num>
  <w:num w:numId="14" w16cid:durableId="718210662">
    <w:abstractNumId w:val="24"/>
  </w:num>
  <w:num w:numId="15" w16cid:durableId="93325749">
    <w:abstractNumId w:val="8"/>
  </w:num>
  <w:num w:numId="16" w16cid:durableId="186067239">
    <w:abstractNumId w:val="25"/>
  </w:num>
  <w:num w:numId="17" w16cid:durableId="666786848">
    <w:abstractNumId w:val="3"/>
  </w:num>
  <w:num w:numId="18" w16cid:durableId="2113158404">
    <w:abstractNumId w:val="21"/>
  </w:num>
  <w:num w:numId="19" w16cid:durableId="304047568">
    <w:abstractNumId w:val="13"/>
  </w:num>
  <w:num w:numId="20" w16cid:durableId="403068041">
    <w:abstractNumId w:val="1"/>
  </w:num>
  <w:num w:numId="21" w16cid:durableId="2104842180">
    <w:abstractNumId w:val="14"/>
  </w:num>
  <w:num w:numId="22" w16cid:durableId="77607046">
    <w:abstractNumId w:val="9"/>
  </w:num>
  <w:num w:numId="23" w16cid:durableId="320700085">
    <w:abstractNumId w:val="22"/>
  </w:num>
  <w:num w:numId="24" w16cid:durableId="1185941511">
    <w:abstractNumId w:val="17"/>
  </w:num>
  <w:num w:numId="25" w16cid:durableId="27722965">
    <w:abstractNumId w:val="23"/>
  </w:num>
  <w:num w:numId="26" w16cid:durableId="485320077">
    <w:abstractNumId w:val="25"/>
  </w:num>
  <w:num w:numId="27" w16cid:durableId="776096863">
    <w:abstractNumId w:val="25"/>
  </w:num>
  <w:num w:numId="28" w16cid:durableId="536242900">
    <w:abstractNumId w:val="19"/>
  </w:num>
  <w:num w:numId="29" w16cid:durableId="1368798960">
    <w:abstractNumId w:val="25"/>
  </w:num>
  <w:num w:numId="30" w16cid:durableId="942420454">
    <w:abstractNumId w:val="25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a Paula G. Serra">
    <w15:presenceInfo w15:providerId="Windows Live" w15:userId="114ba566a9378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0B"/>
    <w:rsid w:val="00003BA9"/>
    <w:rsid w:val="00005B16"/>
    <w:rsid w:val="00046C3C"/>
    <w:rsid w:val="00063EE0"/>
    <w:rsid w:val="00081EC4"/>
    <w:rsid w:val="0009535F"/>
    <w:rsid w:val="000B169C"/>
    <w:rsid w:val="000C1E94"/>
    <w:rsid w:val="000C4392"/>
    <w:rsid w:val="000D39A5"/>
    <w:rsid w:val="000E44E2"/>
    <w:rsid w:val="00103FDE"/>
    <w:rsid w:val="001333AA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E6347"/>
    <w:rsid w:val="001F54A3"/>
    <w:rsid w:val="00211380"/>
    <w:rsid w:val="002354CC"/>
    <w:rsid w:val="0024157E"/>
    <w:rsid w:val="00284EC6"/>
    <w:rsid w:val="00285E83"/>
    <w:rsid w:val="00292CF1"/>
    <w:rsid w:val="002B1AEF"/>
    <w:rsid w:val="002C55C3"/>
    <w:rsid w:val="002D4862"/>
    <w:rsid w:val="002D7BA6"/>
    <w:rsid w:val="002E3BF6"/>
    <w:rsid w:val="003411F6"/>
    <w:rsid w:val="00341990"/>
    <w:rsid w:val="00345917"/>
    <w:rsid w:val="003514BC"/>
    <w:rsid w:val="00371660"/>
    <w:rsid w:val="0038451C"/>
    <w:rsid w:val="00385BB1"/>
    <w:rsid w:val="0039008E"/>
    <w:rsid w:val="003A5265"/>
    <w:rsid w:val="003C1ABC"/>
    <w:rsid w:val="003D4AFA"/>
    <w:rsid w:val="00403094"/>
    <w:rsid w:val="004423A1"/>
    <w:rsid w:val="00446F42"/>
    <w:rsid w:val="00470519"/>
    <w:rsid w:val="00484CF7"/>
    <w:rsid w:val="0049162D"/>
    <w:rsid w:val="004A6996"/>
    <w:rsid w:val="004C4BFF"/>
    <w:rsid w:val="004D0C75"/>
    <w:rsid w:val="004D707D"/>
    <w:rsid w:val="004D78F7"/>
    <w:rsid w:val="004F07E5"/>
    <w:rsid w:val="004F6F68"/>
    <w:rsid w:val="00502374"/>
    <w:rsid w:val="0051148A"/>
    <w:rsid w:val="00512260"/>
    <w:rsid w:val="0052513A"/>
    <w:rsid w:val="00572D26"/>
    <w:rsid w:val="00583C43"/>
    <w:rsid w:val="005939CD"/>
    <w:rsid w:val="005C7F43"/>
    <w:rsid w:val="005E2FFF"/>
    <w:rsid w:val="005F72B0"/>
    <w:rsid w:val="006246C0"/>
    <w:rsid w:val="0066183F"/>
    <w:rsid w:val="00663C7C"/>
    <w:rsid w:val="00670409"/>
    <w:rsid w:val="006979BC"/>
    <w:rsid w:val="006B7C72"/>
    <w:rsid w:val="00714A65"/>
    <w:rsid w:val="0071522A"/>
    <w:rsid w:val="00750815"/>
    <w:rsid w:val="00755E78"/>
    <w:rsid w:val="00771FA3"/>
    <w:rsid w:val="00795E6A"/>
    <w:rsid w:val="007D618F"/>
    <w:rsid w:val="007E483A"/>
    <w:rsid w:val="00820ACB"/>
    <w:rsid w:val="00821138"/>
    <w:rsid w:val="00866710"/>
    <w:rsid w:val="008825C1"/>
    <w:rsid w:val="008A22CC"/>
    <w:rsid w:val="008A3BF1"/>
    <w:rsid w:val="008D3415"/>
    <w:rsid w:val="00903812"/>
    <w:rsid w:val="00907EBE"/>
    <w:rsid w:val="009436B7"/>
    <w:rsid w:val="0096572E"/>
    <w:rsid w:val="009906D5"/>
    <w:rsid w:val="00994DD8"/>
    <w:rsid w:val="009B7245"/>
    <w:rsid w:val="009E3BB1"/>
    <w:rsid w:val="00A06E79"/>
    <w:rsid w:val="00A10216"/>
    <w:rsid w:val="00A86010"/>
    <w:rsid w:val="00A931BD"/>
    <w:rsid w:val="00AB17D5"/>
    <w:rsid w:val="00AE400B"/>
    <w:rsid w:val="00AF0ED6"/>
    <w:rsid w:val="00B42E0B"/>
    <w:rsid w:val="00B9176D"/>
    <w:rsid w:val="00BA0CBA"/>
    <w:rsid w:val="00BA1938"/>
    <w:rsid w:val="00BB1BBE"/>
    <w:rsid w:val="00BC7A21"/>
    <w:rsid w:val="00BE4E48"/>
    <w:rsid w:val="00BE6BF7"/>
    <w:rsid w:val="00BE745E"/>
    <w:rsid w:val="00BF304C"/>
    <w:rsid w:val="00C01621"/>
    <w:rsid w:val="00CD71CF"/>
    <w:rsid w:val="00CF3C73"/>
    <w:rsid w:val="00D13FCE"/>
    <w:rsid w:val="00D328EB"/>
    <w:rsid w:val="00D33966"/>
    <w:rsid w:val="00D4391E"/>
    <w:rsid w:val="00D47912"/>
    <w:rsid w:val="00DD08E1"/>
    <w:rsid w:val="00DD700F"/>
    <w:rsid w:val="00DE46D7"/>
    <w:rsid w:val="00E231B0"/>
    <w:rsid w:val="00EA1761"/>
    <w:rsid w:val="00EB53C4"/>
    <w:rsid w:val="00ED311E"/>
    <w:rsid w:val="00F03338"/>
    <w:rsid w:val="00F14BA8"/>
    <w:rsid w:val="00F231E9"/>
    <w:rsid w:val="00F35388"/>
    <w:rsid w:val="00F578C4"/>
    <w:rsid w:val="00F62D53"/>
    <w:rsid w:val="00F70A6F"/>
    <w:rsid w:val="00F9431A"/>
    <w:rsid w:val="00F9566D"/>
    <w:rsid w:val="00FD3F9A"/>
    <w:rsid w:val="00F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4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69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usjt.br/app/themes/mobister/dist/images/sao-judas-universidade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5283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Raí Joia | Tudo em Nuvem</cp:lastModifiedBy>
  <cp:revision>5</cp:revision>
  <cp:lastPrinted>2004-12-09T19:45:00Z</cp:lastPrinted>
  <dcterms:created xsi:type="dcterms:W3CDTF">2021-02-25T22:57:00Z</dcterms:created>
  <dcterms:modified xsi:type="dcterms:W3CDTF">2025-04-23T17:14:00Z</dcterms:modified>
</cp:coreProperties>
</file>